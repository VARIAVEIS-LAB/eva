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525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from inicequip import *</w:t>
      </w:r>
    </w:p>
    <w:p w14:paraId="71AE83A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A37C3">
        <w:rPr>
          <w:rFonts w:ascii="Courier New" w:hAnsi="Courier New" w:cs="Courier New"/>
          <w:lang w:val="en-US"/>
        </w:rPr>
        <w:t>paho.mqtt</w:t>
      </w:r>
      <w:proofErr w:type="gramEnd"/>
      <w:r w:rsidRPr="00FA37C3">
        <w:rPr>
          <w:rFonts w:ascii="Courier New" w:hAnsi="Courier New" w:cs="Courier New"/>
          <w:lang w:val="en-US"/>
        </w:rPr>
        <w:t>.client as paho</w:t>
      </w:r>
    </w:p>
    <w:p w14:paraId="4EFDEE7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import threading</w:t>
      </w:r>
    </w:p>
    <w:p w14:paraId="7EB33A9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import time</w:t>
      </w:r>
    </w:p>
    <w:p w14:paraId="3CDC163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624C0D2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client = </w:t>
      </w:r>
      <w:proofErr w:type="gramStart"/>
      <w:r w:rsidRPr="00FA37C3">
        <w:rPr>
          <w:rFonts w:ascii="Courier New" w:hAnsi="Courier New" w:cs="Courier New"/>
          <w:lang w:val="en-US"/>
        </w:rPr>
        <w:t>paho.Client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1AA233BE" w14:textId="77777777" w:rsidR="00D42A66" w:rsidRPr="00FA37C3" w:rsidRDefault="00D42A66" w:rsidP="00D42A66">
      <w:pPr>
        <w:pStyle w:val="PlainText"/>
        <w:rPr>
          <w:ins w:id="0" w:author="Higor" w:date="2020-02-21T11:01:00Z"/>
          <w:rFonts w:ascii="Courier New" w:hAnsi="Courier New" w:cs="Courier New"/>
          <w:lang w:val="en-US"/>
        </w:rPr>
      </w:pPr>
      <w:proofErr w:type="gramStart"/>
      <w:ins w:id="1" w:author="Higor" w:date="2020-02-21T11:01:00Z">
        <w:r w:rsidRPr="00FA37C3">
          <w:rPr>
            <w:rFonts w:ascii="Courier New" w:hAnsi="Courier New" w:cs="Courier New"/>
            <w:lang w:val="en-US"/>
          </w:rPr>
          <w:t>client.connect</w:t>
        </w:r>
        <w:proofErr w:type="gramEnd"/>
        <w:r w:rsidRPr="00FA37C3">
          <w:rPr>
            <w:rFonts w:ascii="Courier New" w:hAnsi="Courier New" w:cs="Courier New"/>
            <w:lang w:val="en-US"/>
          </w:rPr>
          <w:t>('iot.eclipse.org', 1883)</w:t>
        </w:r>
      </w:ins>
    </w:p>
    <w:p w14:paraId="5BA7C2E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FA37C3">
        <w:rPr>
          <w:rFonts w:ascii="Courier New" w:hAnsi="Courier New" w:cs="Courier New"/>
          <w:lang w:val="en-US"/>
        </w:rPr>
        <w:t>client.loop</w:t>
      </w:r>
      <w:proofErr w:type="gramEnd"/>
      <w:r w:rsidRPr="00FA37C3">
        <w:rPr>
          <w:rFonts w:ascii="Courier New" w:hAnsi="Courier New" w:cs="Courier New"/>
          <w:lang w:val="en-US"/>
        </w:rPr>
        <w:t>_start()</w:t>
      </w:r>
      <w:bookmarkStart w:id="2" w:name="_GoBack"/>
      <w:bookmarkEnd w:id="2"/>
    </w:p>
    <w:p w14:paraId="4DEE2C8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452F31D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class ThreadPer(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):</w:t>
      </w:r>
    </w:p>
    <w:p w14:paraId="3E9846DF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</w:t>
      </w:r>
      <w:r w:rsidRPr="00D42A66">
        <w:rPr>
          <w:rFonts w:ascii="Courier New" w:hAnsi="Courier New" w:cs="Courier New"/>
        </w:rPr>
        <w:t>def __init_</w:t>
      </w:r>
      <w:proofErr w:type="gramStart"/>
      <w:r w:rsidRPr="00D42A66">
        <w:rPr>
          <w:rFonts w:ascii="Courier New" w:hAnsi="Courier New" w:cs="Courier New"/>
        </w:rPr>
        <w:t>_(</w:t>
      </w:r>
      <w:proofErr w:type="gramEnd"/>
      <w:r w:rsidRPr="00D42A66">
        <w:rPr>
          <w:rFonts w:ascii="Courier New" w:hAnsi="Courier New" w:cs="Courier New"/>
        </w:rPr>
        <w:t>self, RPM, minTempo, Sentido, Revolucao, Repetir, ser1):</w:t>
      </w:r>
    </w:p>
    <w:p w14:paraId="72E3A83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.__init__(self)</w:t>
      </w:r>
    </w:p>
    <w:p w14:paraId="22B8F93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2D3E2F9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self.daemon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OK for main to exit even if instance is still running</w:t>
      </w:r>
    </w:p>
    <w:p w14:paraId="45B38D1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start out paused</w:t>
      </w:r>
    </w:p>
    <w:p w14:paraId="1437924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self.stopped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32F3841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threading.Condition()</w:t>
      </w:r>
    </w:p>
    <w:p w14:paraId="4320099A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r w:rsidRPr="00D42A66">
        <w:rPr>
          <w:rFonts w:ascii="Courier New" w:hAnsi="Courier New" w:cs="Courier New"/>
        </w:rPr>
        <w:t>self.RPM = RPM</w:t>
      </w:r>
    </w:p>
    <w:p w14:paraId="3F1D343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self.minTempo</w:t>
      </w:r>
      <w:proofErr w:type="gramEnd"/>
      <w:r w:rsidRPr="00D42A66">
        <w:rPr>
          <w:rFonts w:ascii="Courier New" w:hAnsi="Courier New" w:cs="Courier New"/>
        </w:rPr>
        <w:t xml:space="preserve"> = minTempo</w:t>
      </w:r>
    </w:p>
    <w:p w14:paraId="5E68B83C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self.Sentido</w:t>
      </w:r>
      <w:proofErr w:type="gramEnd"/>
      <w:r w:rsidRPr="00D42A66">
        <w:rPr>
          <w:rFonts w:ascii="Courier New" w:hAnsi="Courier New" w:cs="Courier New"/>
        </w:rPr>
        <w:t xml:space="preserve"> = Sentido</w:t>
      </w:r>
    </w:p>
    <w:p w14:paraId="7270AD9C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self.Revolucao</w:t>
      </w:r>
      <w:proofErr w:type="gramEnd"/>
      <w:r w:rsidRPr="00D42A66">
        <w:rPr>
          <w:rFonts w:ascii="Courier New" w:hAnsi="Courier New" w:cs="Courier New"/>
        </w:rPr>
        <w:t xml:space="preserve"> = Revolucao</w:t>
      </w:r>
    </w:p>
    <w:p w14:paraId="67C13560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self.Repetir</w:t>
      </w:r>
      <w:proofErr w:type="gramEnd"/>
      <w:r w:rsidRPr="00D42A66">
        <w:rPr>
          <w:rFonts w:ascii="Courier New" w:hAnsi="Courier New" w:cs="Courier New"/>
        </w:rPr>
        <w:t xml:space="preserve"> = Repetir</w:t>
      </w:r>
    </w:p>
    <w:p w14:paraId="7A299FE1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self.ser</w:t>
      </w:r>
      <w:proofErr w:type="gramEnd"/>
      <w:r w:rsidRPr="00D42A66">
        <w:rPr>
          <w:rFonts w:ascii="Courier New" w:hAnsi="Courier New" w:cs="Courier New"/>
        </w:rPr>
        <w:t>1 = ser1</w:t>
      </w:r>
    </w:p>
    <w:p w14:paraId="29E76C2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2E2DFAD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34FD446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run(self):</w:t>
      </w:r>
    </w:p>
    <w:p w14:paraId="7335062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self.resume</w:t>
      </w:r>
      <w:proofErr w:type="gramEnd"/>
      <w:r w:rsidRPr="00FA37C3">
        <w:rPr>
          <w:rFonts w:ascii="Courier New" w:hAnsi="Courier New" w:cs="Courier New"/>
          <w:lang w:val="en-US"/>
        </w:rPr>
        <w:t>() # unpause self</w:t>
      </w:r>
    </w:p>
    <w:p w14:paraId="5439892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while True:</w:t>
      </w:r>
    </w:p>
    <w:p w14:paraId="3E4FF44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1C5B812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7D7710A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.wait() # block until notified</w:t>
      </w:r>
    </w:p>
    <w:p w14:paraId="5BC5F1A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self.stopped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53D4E64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break</w:t>
      </w:r>
    </w:p>
    <w:p w14:paraId="2993956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# do stuff</w:t>
      </w:r>
    </w:p>
    <w:p w14:paraId="1DD849B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&lt; len(self.RPM):</w:t>
      </w:r>
    </w:p>
    <w:p w14:paraId="0D8FF60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self.RPM[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>] &gt;= 10:</w:t>
      </w:r>
    </w:p>
    <w:p w14:paraId="66DD2AA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texto = "\x02P01S{0}{1}V{2}G\x0d</w:t>
      </w:r>
      <w:proofErr w:type="gramStart"/>
      <w:r w:rsidRPr="00FA37C3">
        <w:rPr>
          <w:rFonts w:ascii="Courier New" w:hAnsi="Courier New" w:cs="Courier New"/>
          <w:lang w:val="en-US"/>
        </w:rPr>
        <w:t>".format</w:t>
      </w:r>
      <w:proofErr w:type="gramEnd"/>
      <w:r w:rsidRPr="00FA37C3">
        <w:rPr>
          <w:rFonts w:ascii="Courier New" w:hAnsi="Courier New" w:cs="Courier New"/>
          <w:lang w:val="en-US"/>
        </w:rPr>
        <w:t>(self.Sentido[self.iterations], self.RPM[self.iterations], round(self.Revolucao[self.iterations],2))</w:t>
      </w:r>
    </w:p>
    <w:p w14:paraId="4DBA1B8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(texto.encode("ascii"))</w:t>
      </w:r>
    </w:p>
    <w:p w14:paraId="77BF52E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else:</w:t>
      </w:r>
    </w:p>
    <w:p w14:paraId="01DD271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("\x02P01H\x0d".encode("ascii"))</w:t>
      </w:r>
    </w:p>
    <w:p w14:paraId="1C32554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time.sleep</w:t>
      </w:r>
      <w:proofErr w:type="gramEnd"/>
      <w:r w:rsidRPr="00FA37C3">
        <w:rPr>
          <w:rFonts w:ascii="Courier New" w:hAnsi="Courier New" w:cs="Courier New"/>
          <w:lang w:val="en-US"/>
        </w:rPr>
        <w:t>(self.minTempo[self.iterations]*60)</w:t>
      </w:r>
    </w:p>
    <w:p w14:paraId="51FE8B8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+= 1</w:t>
      </w:r>
    </w:p>
    <w:p w14:paraId="2D3B281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else:</w:t>
      </w:r>
    </w:p>
    <w:p w14:paraId="517CB0D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self.Repetir</w:t>
      </w:r>
      <w:proofErr w:type="gramEnd"/>
      <w:r w:rsidRPr="00FA37C3">
        <w:rPr>
          <w:rFonts w:ascii="Courier New" w:hAnsi="Courier New" w:cs="Courier New"/>
          <w:lang w:val="en-US"/>
        </w:rPr>
        <w:t xml:space="preserve"> == True:</w:t>
      </w:r>
    </w:p>
    <w:p w14:paraId="379A4AA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352EDB3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else:</w:t>
      </w:r>
    </w:p>
    <w:p w14:paraId="619D5C3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self.stop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6CE7BED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</w:p>
    <w:p w14:paraId="1191FB0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resume(self):</w:t>
      </w:r>
    </w:p>
    <w:p w14:paraId="285908C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== False:</w:t>
      </w:r>
    </w:p>
    <w:p w14:paraId="7AB17E3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texto = "\x02P01S{0}{1}V{2}G\x0d</w:t>
      </w:r>
      <w:proofErr w:type="gramStart"/>
      <w:r w:rsidRPr="00FA37C3">
        <w:rPr>
          <w:rFonts w:ascii="Courier New" w:hAnsi="Courier New" w:cs="Courier New"/>
          <w:lang w:val="en-US"/>
        </w:rPr>
        <w:t>".format</w:t>
      </w:r>
      <w:proofErr w:type="gramEnd"/>
      <w:r w:rsidRPr="00FA37C3">
        <w:rPr>
          <w:rFonts w:ascii="Courier New" w:hAnsi="Courier New" w:cs="Courier New"/>
          <w:lang w:val="en-US"/>
        </w:rPr>
        <w:t>(self.Sentido[self.iterations], self.RPM[self.iterations], round(self.Revolucao[self.iterations],2))</w:t>
      </w:r>
    </w:p>
    <w:p w14:paraId="06442DB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(texto.encode("ascii"))</w:t>
      </w:r>
    </w:p>
    <w:p w14:paraId="0099C92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26C7901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lastRenderedPageBreak/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50EF02B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7C49103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.notify()  # unblock self if waiting</w:t>
      </w:r>
    </w:p>
    <w:p w14:paraId="19FF362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6ECDC79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pause(self):</w:t>
      </w:r>
    </w:p>
    <w:p w14:paraId="676EDFF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("\x02P01H\x0d".encode("ascii"))</w:t>
      </w:r>
    </w:p>
    <w:p w14:paraId="2394021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00211F0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make self block and wait</w:t>
      </w:r>
    </w:p>
    <w:p w14:paraId="11AEF30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7FAE3DF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stop(self):</w:t>
      </w:r>
    </w:p>
    <w:p w14:paraId="5A8B2C0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("\x02P01H\x0d".encode("ascii"))</w:t>
      </w:r>
    </w:p>
    <w:p w14:paraId="282621E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self.ser1.close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59EE73D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2BDE639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self.stopped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0DA0181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51C9CC1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class ThreadInc(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):</w:t>
      </w:r>
    </w:p>
    <w:p w14:paraId="45A7EAC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__init_</w:t>
      </w:r>
      <w:proofErr w:type="gramStart"/>
      <w:r w:rsidRPr="00FA37C3">
        <w:rPr>
          <w:rFonts w:ascii="Courier New" w:hAnsi="Courier New" w:cs="Courier New"/>
          <w:lang w:val="en-US"/>
        </w:rPr>
        <w:t>_(</w:t>
      </w:r>
      <w:proofErr w:type="gramEnd"/>
      <w:r w:rsidRPr="00FA37C3">
        <w:rPr>
          <w:rFonts w:ascii="Courier New" w:hAnsi="Courier New" w:cs="Courier New"/>
          <w:lang w:val="en-US"/>
        </w:rPr>
        <w:t>self, Temperatura, minTempo2, Repetir2, ser2):</w:t>
      </w:r>
    </w:p>
    <w:p w14:paraId="55E7566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.__init__(self)</w:t>
      </w:r>
    </w:p>
    <w:p w14:paraId="26EB3D8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29A5660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self.daemon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OK for main to exit even if instance is still running</w:t>
      </w:r>
    </w:p>
    <w:p w14:paraId="4946D9A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start out paused</w:t>
      </w:r>
    </w:p>
    <w:p w14:paraId="3E19AD3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self.stopped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7A17225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threading.Condition()</w:t>
      </w:r>
    </w:p>
    <w:p w14:paraId="648D8479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self.Temperatura</w:t>
      </w:r>
      <w:proofErr w:type="gramEnd"/>
      <w:r w:rsidRPr="00D42A66">
        <w:rPr>
          <w:rFonts w:ascii="Courier New" w:hAnsi="Courier New" w:cs="Courier New"/>
        </w:rPr>
        <w:t xml:space="preserve"> = Temperatura</w:t>
      </w:r>
    </w:p>
    <w:p w14:paraId="24201590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self.minTempo</w:t>
      </w:r>
      <w:proofErr w:type="gramEnd"/>
      <w:r w:rsidRPr="00D42A66">
        <w:rPr>
          <w:rFonts w:ascii="Courier New" w:hAnsi="Courier New" w:cs="Courier New"/>
        </w:rPr>
        <w:t>2 = minTempo2</w:t>
      </w:r>
    </w:p>
    <w:p w14:paraId="7DE7F599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self.Repetir</w:t>
      </w:r>
      <w:proofErr w:type="gramEnd"/>
      <w:r w:rsidRPr="00D42A66">
        <w:rPr>
          <w:rFonts w:ascii="Courier New" w:hAnsi="Courier New" w:cs="Courier New"/>
        </w:rPr>
        <w:t>2 = Repetir2</w:t>
      </w:r>
    </w:p>
    <w:p w14:paraId="46C5E8F1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D42A66">
        <w:rPr>
          <w:rFonts w:ascii="Courier New" w:hAnsi="Courier New" w:cs="Courier New"/>
        </w:rPr>
        <w:t>self.ser</w:t>
      </w:r>
      <w:proofErr w:type="gramEnd"/>
      <w:r w:rsidRPr="00D42A66">
        <w:rPr>
          <w:rFonts w:ascii="Courier New" w:hAnsi="Courier New" w:cs="Courier New"/>
        </w:rPr>
        <w:t>2 = ser2</w:t>
      </w:r>
    </w:p>
    <w:p w14:paraId="318630D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040D0A1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0348E79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run(self):</w:t>
      </w:r>
    </w:p>
    <w:p w14:paraId="1EE9D13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self.resume</w:t>
      </w:r>
      <w:proofErr w:type="gramEnd"/>
      <w:r w:rsidRPr="00FA37C3">
        <w:rPr>
          <w:rFonts w:ascii="Courier New" w:hAnsi="Courier New" w:cs="Courier New"/>
          <w:lang w:val="en-US"/>
        </w:rPr>
        <w:t>() # unpause self</w:t>
      </w:r>
    </w:p>
    <w:p w14:paraId="0B0C15C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while True:</w:t>
      </w:r>
    </w:p>
    <w:p w14:paraId="69AB77B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721D535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6A132DF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.wait() # block until notified</w:t>
      </w:r>
    </w:p>
    <w:p w14:paraId="7CD70BD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self.stopped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60EEDA6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break</w:t>
      </w:r>
    </w:p>
    <w:p w14:paraId="463E69D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# do stuff</w:t>
      </w:r>
    </w:p>
    <w:p w14:paraId="636EC8D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&lt; len(self.Temperatura):</w:t>
      </w:r>
    </w:p>
    <w:p w14:paraId="2C1D119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texto2 = "PT{</w:t>
      </w:r>
      <w:proofErr w:type="gramStart"/>
      <w:r w:rsidRPr="00FA37C3">
        <w:rPr>
          <w:rFonts w:ascii="Courier New" w:hAnsi="Courier New" w:cs="Courier New"/>
          <w:lang w:val="en-US"/>
        </w:rPr>
        <w:t>0}\</w:t>
      </w:r>
      <w:proofErr w:type="gramEnd"/>
      <w:r w:rsidRPr="00FA37C3">
        <w:rPr>
          <w:rFonts w:ascii="Courier New" w:hAnsi="Courier New" w:cs="Courier New"/>
          <w:lang w:val="en-US"/>
        </w:rPr>
        <w:t>x0d".format(round(self.Temperatura[self.iterations],1))</w:t>
      </w:r>
    </w:p>
    <w:p w14:paraId="7237B97F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42A66">
        <w:rPr>
          <w:rFonts w:ascii="Courier New" w:hAnsi="Courier New" w:cs="Courier New"/>
        </w:rPr>
        <w:t>self.ser2.write</w:t>
      </w:r>
      <w:proofErr w:type="gramEnd"/>
      <w:r w:rsidRPr="00D42A66">
        <w:rPr>
          <w:rFonts w:ascii="Courier New" w:hAnsi="Courier New" w:cs="Courier New"/>
        </w:rPr>
        <w:t>(texto2.encode("ascii"))</w:t>
      </w:r>
    </w:p>
    <w:p w14:paraId="5ED4247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time.sleep</w:t>
      </w:r>
      <w:proofErr w:type="gramEnd"/>
      <w:r w:rsidRPr="00FA37C3">
        <w:rPr>
          <w:rFonts w:ascii="Courier New" w:hAnsi="Courier New" w:cs="Courier New"/>
          <w:lang w:val="en-US"/>
        </w:rPr>
        <w:t>(self.minTempo2[self.iterations]*60)</w:t>
      </w:r>
    </w:p>
    <w:p w14:paraId="0B87AF4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+= 1</w:t>
      </w:r>
    </w:p>
    <w:p w14:paraId="6F5C7D5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else:</w:t>
      </w:r>
    </w:p>
    <w:p w14:paraId="4A41CCD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self.Repetir</w:t>
      </w:r>
      <w:proofErr w:type="gramEnd"/>
      <w:r w:rsidRPr="00FA37C3">
        <w:rPr>
          <w:rFonts w:ascii="Courier New" w:hAnsi="Courier New" w:cs="Courier New"/>
          <w:lang w:val="en-US"/>
        </w:rPr>
        <w:t>2 == True:</w:t>
      </w:r>
    </w:p>
    <w:p w14:paraId="595D657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6F0B94D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else:</w:t>
      </w:r>
    </w:p>
    <w:p w14:paraId="2A5A2F4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self.stop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60D3DC8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</w:t>
      </w:r>
    </w:p>
    <w:p w14:paraId="3ABF1F6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resume(self):</w:t>
      </w:r>
    </w:p>
    <w:p w14:paraId="512554E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== False:</w:t>
      </w:r>
    </w:p>
    <w:p w14:paraId="2037775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texto2 = "PT{</w:t>
      </w:r>
      <w:proofErr w:type="gramStart"/>
      <w:r w:rsidRPr="00FA37C3">
        <w:rPr>
          <w:rFonts w:ascii="Courier New" w:hAnsi="Courier New" w:cs="Courier New"/>
          <w:lang w:val="en-US"/>
        </w:rPr>
        <w:t>0}\</w:t>
      </w:r>
      <w:proofErr w:type="gramEnd"/>
      <w:r w:rsidRPr="00FA37C3">
        <w:rPr>
          <w:rFonts w:ascii="Courier New" w:hAnsi="Courier New" w:cs="Courier New"/>
          <w:lang w:val="en-US"/>
        </w:rPr>
        <w:t>x0d".format(round(self.Temperatura[self.iterations],1))</w:t>
      </w:r>
    </w:p>
    <w:p w14:paraId="0AE91DE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42A66">
        <w:rPr>
          <w:rFonts w:ascii="Courier New" w:hAnsi="Courier New" w:cs="Courier New"/>
        </w:rPr>
        <w:t>self.ser2.write</w:t>
      </w:r>
      <w:proofErr w:type="gramEnd"/>
      <w:r w:rsidRPr="00D42A66">
        <w:rPr>
          <w:rFonts w:ascii="Courier New" w:hAnsi="Courier New" w:cs="Courier New"/>
        </w:rPr>
        <w:t>(texto2.encode("ascii"))</w:t>
      </w:r>
    </w:p>
    <w:p w14:paraId="2C2C87E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self.first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436654C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47CE2D8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4BB6785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.notify()  # unblock self if waiting</w:t>
      </w:r>
    </w:p>
    <w:p w14:paraId="3232FCE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691C908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pause(self):</w:t>
      </w:r>
    </w:p>
    <w:p w14:paraId="07E1020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self.ser2.write</w:t>
      </w:r>
      <w:proofErr w:type="gramEnd"/>
      <w:r w:rsidRPr="00FA37C3">
        <w:rPr>
          <w:rFonts w:ascii="Courier New" w:hAnsi="Courier New" w:cs="Courier New"/>
          <w:lang w:val="en-US"/>
        </w:rPr>
        <w:t>("PT0\x0d".encode("ascii"))</w:t>
      </w:r>
    </w:p>
    <w:p w14:paraId="5E188E5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6F1A068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make self block and wait</w:t>
      </w:r>
    </w:p>
    <w:p w14:paraId="5479889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5578F19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stop(self):</w:t>
      </w:r>
    </w:p>
    <w:p w14:paraId="1BD8788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self.ser2.write</w:t>
      </w:r>
      <w:proofErr w:type="gramEnd"/>
      <w:r w:rsidRPr="00FA37C3">
        <w:rPr>
          <w:rFonts w:ascii="Courier New" w:hAnsi="Courier New" w:cs="Courier New"/>
          <w:lang w:val="en-US"/>
        </w:rPr>
        <w:t>("PT0\x0d".encode("ascii"))</w:t>
      </w:r>
    </w:p>
    <w:p w14:paraId="5A93E07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self.ser2.close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76178C9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0078BE98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42A66">
        <w:rPr>
          <w:rFonts w:ascii="Courier New" w:hAnsi="Courier New" w:cs="Courier New"/>
        </w:rPr>
        <w:t>self.stopped</w:t>
      </w:r>
      <w:proofErr w:type="gramEnd"/>
      <w:r w:rsidRPr="00D42A66">
        <w:rPr>
          <w:rFonts w:ascii="Courier New" w:hAnsi="Courier New" w:cs="Courier New"/>
        </w:rPr>
        <w:t xml:space="preserve"> = True</w:t>
      </w:r>
    </w:p>
    <w:p w14:paraId="333482F2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</w:p>
    <w:p w14:paraId="00903A76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def </w:t>
      </w:r>
      <w:proofErr w:type="gramStart"/>
      <w:r w:rsidRPr="00D42A66">
        <w:rPr>
          <w:rFonts w:ascii="Courier New" w:hAnsi="Courier New" w:cs="Courier New"/>
        </w:rPr>
        <w:t>listabomba(</w:t>
      </w:r>
      <w:proofErr w:type="gramEnd"/>
      <w:r w:rsidRPr="00D42A66">
        <w:rPr>
          <w:rFonts w:ascii="Courier New" w:hAnsi="Courier New" w:cs="Courier New"/>
        </w:rPr>
        <w:t>porta, RPM, Tempo, Sentido, Unidade, Repetir):</w:t>
      </w:r>
    </w:p>
    <w:p w14:paraId="381F76DB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minTempo = []</w:t>
      </w:r>
    </w:p>
    <w:p w14:paraId="2A1F7150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ser1 = masterflex775030(porta)</w:t>
      </w:r>
    </w:p>
    <w:p w14:paraId="134AC4CF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ser1.write("\x02P01Z\x0d</w:t>
      </w:r>
      <w:proofErr w:type="gramStart"/>
      <w:r w:rsidRPr="00D42A66">
        <w:rPr>
          <w:rFonts w:ascii="Courier New" w:hAnsi="Courier New" w:cs="Courier New"/>
        </w:rPr>
        <w:t>".encode</w:t>
      </w:r>
      <w:proofErr w:type="gramEnd"/>
      <w:r w:rsidRPr="00D42A66">
        <w:rPr>
          <w:rFonts w:ascii="Courier New" w:hAnsi="Courier New" w:cs="Courier New"/>
        </w:rPr>
        <w:t>("ascii"))</w:t>
      </w:r>
    </w:p>
    <w:p w14:paraId="366CFC4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</w:t>
      </w:r>
      <w:r w:rsidRPr="00FA37C3">
        <w:rPr>
          <w:rFonts w:ascii="Courier New" w:hAnsi="Courier New" w:cs="Courier New"/>
          <w:lang w:val="en-US"/>
        </w:rPr>
        <w:t>Revolucao = [</w:t>
      </w:r>
      <w:proofErr w:type="gramStart"/>
      <w:r w:rsidRPr="00FA37C3">
        <w:rPr>
          <w:rFonts w:ascii="Courier New" w:hAnsi="Courier New" w:cs="Courier New"/>
          <w:lang w:val="en-US"/>
        </w:rPr>
        <w:t>0]*</w:t>
      </w:r>
      <w:proofErr w:type="gramEnd"/>
      <w:r w:rsidRPr="00FA37C3">
        <w:rPr>
          <w:rFonts w:ascii="Courier New" w:hAnsi="Courier New" w:cs="Courier New"/>
          <w:lang w:val="en-US"/>
        </w:rPr>
        <w:t>len(RPM)</w:t>
      </w:r>
    </w:p>
    <w:p w14:paraId="0E165FA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for i in range(</w:t>
      </w:r>
      <w:proofErr w:type="gramStart"/>
      <w:r w:rsidRPr="00FA37C3">
        <w:rPr>
          <w:rFonts w:ascii="Courier New" w:hAnsi="Courier New" w:cs="Courier New"/>
          <w:lang w:val="en-US"/>
        </w:rPr>
        <w:t>len(</w:t>
      </w:r>
      <w:proofErr w:type="gramEnd"/>
      <w:r w:rsidRPr="00FA37C3">
        <w:rPr>
          <w:rFonts w:ascii="Courier New" w:hAnsi="Courier New" w:cs="Courier New"/>
          <w:lang w:val="en-US"/>
        </w:rPr>
        <w:t>RPM)):</w:t>
      </w:r>
    </w:p>
    <w:p w14:paraId="0B5F22F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if Unidade[i] == "seconds":</w:t>
      </w:r>
    </w:p>
    <w:p w14:paraId="5BCD2D2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minTempo.append(Tempo[i]/60)</w:t>
      </w:r>
    </w:p>
    <w:p w14:paraId="694A1FA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elif Unidade[i] == "hours":</w:t>
      </w:r>
    </w:p>
    <w:p w14:paraId="5BAE79B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minTempo.append(Tempo[i]*60)</w:t>
      </w:r>
    </w:p>
    <w:p w14:paraId="4F7FD54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else:</w:t>
      </w:r>
    </w:p>
    <w:p w14:paraId="76257A9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minTempo.append(Tempo[i])</w:t>
      </w:r>
    </w:p>
    <w:p w14:paraId="16DD4B2D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r w:rsidRPr="00D42A66">
        <w:rPr>
          <w:rFonts w:ascii="Courier New" w:hAnsi="Courier New" w:cs="Courier New"/>
        </w:rPr>
        <w:t>Revolucao[i] = RPM[i]*minTempo[i]</w:t>
      </w:r>
    </w:p>
    <w:p w14:paraId="4299C01C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funportempo = </w:t>
      </w:r>
      <w:proofErr w:type="gramStart"/>
      <w:r w:rsidRPr="00D42A66">
        <w:rPr>
          <w:rFonts w:ascii="Courier New" w:hAnsi="Courier New" w:cs="Courier New"/>
        </w:rPr>
        <w:t>ThreadPer(</w:t>
      </w:r>
      <w:proofErr w:type="gramEnd"/>
      <w:r w:rsidRPr="00D42A66">
        <w:rPr>
          <w:rFonts w:ascii="Courier New" w:hAnsi="Courier New" w:cs="Courier New"/>
        </w:rPr>
        <w:t>RPM, minTempo, Sentido, Revolucao, Repetir, ser1)</w:t>
      </w:r>
    </w:p>
    <w:p w14:paraId="1F6BC5F2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</w:t>
      </w:r>
      <w:proofErr w:type="gramStart"/>
      <w:r w:rsidRPr="00D42A66">
        <w:rPr>
          <w:rFonts w:ascii="Courier New" w:hAnsi="Courier New" w:cs="Courier New"/>
        </w:rPr>
        <w:t>funportempo.start</w:t>
      </w:r>
      <w:proofErr w:type="gramEnd"/>
      <w:r w:rsidRPr="00D42A66">
        <w:rPr>
          <w:rFonts w:ascii="Courier New" w:hAnsi="Courier New" w:cs="Courier New"/>
        </w:rPr>
        <w:t>()</w:t>
      </w:r>
    </w:p>
    <w:p w14:paraId="04958B3E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mqtt = iotbp(ser1)</w:t>
      </w:r>
    </w:p>
    <w:p w14:paraId="780B711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</w:t>
      </w:r>
      <w:proofErr w:type="gramStart"/>
      <w:r w:rsidRPr="00D42A66">
        <w:rPr>
          <w:rFonts w:ascii="Courier New" w:hAnsi="Courier New" w:cs="Courier New"/>
        </w:rPr>
        <w:t>mqtt.start</w:t>
      </w:r>
      <w:proofErr w:type="gramEnd"/>
      <w:r w:rsidRPr="00D42A66">
        <w:rPr>
          <w:rFonts w:ascii="Courier New" w:hAnsi="Courier New" w:cs="Courier New"/>
        </w:rPr>
        <w:t>()</w:t>
      </w:r>
    </w:p>
    <w:p w14:paraId="69FE2F3C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return funportempo, mqtt</w:t>
      </w:r>
    </w:p>
    <w:p w14:paraId="5766ED5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</w:p>
    <w:p w14:paraId="22ABBC3C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def </w:t>
      </w:r>
      <w:proofErr w:type="gramStart"/>
      <w:r w:rsidRPr="00D42A66">
        <w:rPr>
          <w:rFonts w:ascii="Courier New" w:hAnsi="Courier New" w:cs="Courier New"/>
        </w:rPr>
        <w:t>listaincubadora(</w:t>
      </w:r>
      <w:proofErr w:type="gramEnd"/>
      <w:r w:rsidRPr="00D42A66">
        <w:rPr>
          <w:rFonts w:ascii="Courier New" w:hAnsi="Courier New" w:cs="Courier New"/>
        </w:rPr>
        <w:t>porta2, Temperatura, Tempo2, Unidade2, Repetir2):</w:t>
      </w:r>
    </w:p>
    <w:p w14:paraId="316101EB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minTempo2 = []</w:t>
      </w:r>
    </w:p>
    <w:p w14:paraId="7193701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ser2 = galaxy170r(porta2)</w:t>
      </w:r>
    </w:p>
    <w:p w14:paraId="403FBC0E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x2 = 0</w:t>
      </w:r>
    </w:p>
    <w:p w14:paraId="681E4A9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</w:t>
      </w:r>
      <w:r w:rsidRPr="00FA37C3">
        <w:rPr>
          <w:rFonts w:ascii="Courier New" w:hAnsi="Courier New" w:cs="Courier New"/>
          <w:lang w:val="en-US"/>
        </w:rPr>
        <w:t>for i in range(</w:t>
      </w:r>
      <w:proofErr w:type="gramStart"/>
      <w:r w:rsidRPr="00FA37C3">
        <w:rPr>
          <w:rFonts w:ascii="Courier New" w:hAnsi="Courier New" w:cs="Courier New"/>
          <w:lang w:val="en-US"/>
        </w:rPr>
        <w:t>len(</w:t>
      </w:r>
      <w:proofErr w:type="gramEnd"/>
      <w:r w:rsidRPr="00FA37C3">
        <w:rPr>
          <w:rFonts w:ascii="Courier New" w:hAnsi="Courier New" w:cs="Courier New"/>
          <w:lang w:val="en-US"/>
        </w:rPr>
        <w:t>Tempo2)):</w:t>
      </w:r>
    </w:p>
    <w:p w14:paraId="6D21479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if Unidade2[i] == "hours":</w:t>
      </w:r>
    </w:p>
    <w:p w14:paraId="30C474E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minTempo2.append(Tempo2[i]*60)</w:t>
      </w:r>
    </w:p>
    <w:p w14:paraId="7BC57DE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else:</w:t>
      </w:r>
    </w:p>
    <w:p w14:paraId="627D269E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r w:rsidRPr="00D42A66">
        <w:rPr>
          <w:rFonts w:ascii="Courier New" w:hAnsi="Courier New" w:cs="Courier New"/>
        </w:rPr>
        <w:t>minTempo2.append(Tempo2[i])</w:t>
      </w:r>
    </w:p>
    <w:p w14:paraId="763F71B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funportempo</w:t>
      </w:r>
      <w:proofErr w:type="gramStart"/>
      <w:r w:rsidRPr="00D42A66">
        <w:rPr>
          <w:rFonts w:ascii="Courier New" w:hAnsi="Courier New" w:cs="Courier New"/>
        </w:rPr>
        <w:t>2  =</w:t>
      </w:r>
      <w:proofErr w:type="gramEnd"/>
      <w:r w:rsidRPr="00D42A66">
        <w:rPr>
          <w:rFonts w:ascii="Courier New" w:hAnsi="Courier New" w:cs="Courier New"/>
        </w:rPr>
        <w:t xml:space="preserve"> ThreadInc(Temperatura, minTempo2, Repetir2, ser2)</w:t>
      </w:r>
    </w:p>
    <w:p w14:paraId="7AFA25A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</w:t>
      </w:r>
      <w:r w:rsidRPr="00FA37C3">
        <w:rPr>
          <w:rFonts w:ascii="Courier New" w:hAnsi="Courier New" w:cs="Courier New"/>
          <w:lang w:val="en-US"/>
        </w:rPr>
        <w:t>funportempo2.start()</w:t>
      </w:r>
    </w:p>
    <w:p w14:paraId="6984B15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mqtt2 = iotin(ser2)</w:t>
      </w:r>
    </w:p>
    <w:p w14:paraId="22955AA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mqtt2.start()</w:t>
      </w:r>
    </w:p>
    <w:p w14:paraId="56C3D45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return funportempo2, mqtt2</w:t>
      </w:r>
    </w:p>
    <w:p w14:paraId="31B7053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555024D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class iotbp(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):# Testar</w:t>
      </w:r>
    </w:p>
    <w:p w14:paraId="7EA20A5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__init_</w:t>
      </w:r>
      <w:proofErr w:type="gramStart"/>
      <w:r w:rsidRPr="00FA37C3">
        <w:rPr>
          <w:rFonts w:ascii="Courier New" w:hAnsi="Courier New" w:cs="Courier New"/>
          <w:lang w:val="en-US"/>
        </w:rPr>
        <w:t>_(</w:t>
      </w:r>
      <w:proofErr w:type="gramEnd"/>
      <w:r w:rsidRPr="00FA37C3">
        <w:rPr>
          <w:rFonts w:ascii="Courier New" w:hAnsi="Courier New" w:cs="Courier New"/>
          <w:lang w:val="en-US"/>
        </w:rPr>
        <w:t>self, ser1):</w:t>
      </w:r>
    </w:p>
    <w:p w14:paraId="2974B62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.__init__(self)</w:t>
      </w:r>
    </w:p>
    <w:p w14:paraId="7D7DCA4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time.sleep</w:t>
      </w:r>
      <w:proofErr w:type="gramEnd"/>
      <w:r w:rsidRPr="00FA37C3">
        <w:rPr>
          <w:rFonts w:ascii="Courier New" w:hAnsi="Courier New" w:cs="Courier New"/>
          <w:lang w:val="en-US"/>
        </w:rPr>
        <w:t>(2)</w:t>
      </w:r>
    </w:p>
    <w:p w14:paraId="5DC57E7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</w:t>
      </w:r>
      <w:proofErr w:type="gramEnd"/>
      <w:r w:rsidRPr="00FA37C3">
        <w:rPr>
          <w:rFonts w:ascii="Courier New" w:hAnsi="Courier New" w:cs="Courier New"/>
          <w:lang w:val="en-US"/>
        </w:rPr>
        <w:t>1 = ser1</w:t>
      </w:r>
    </w:p>
    <w:p w14:paraId="7C90E36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threading.Condition()</w:t>
      </w:r>
    </w:p>
    <w:p w14:paraId="5D71009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5331A6B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self.daemon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32D54A8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3B987ED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self.nome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''</w:t>
      </w:r>
    </w:p>
    <w:p w14:paraId="64471CF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self.arq = ''</w:t>
      </w:r>
    </w:p>
    <w:p w14:paraId="172E997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self.inter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71C2B92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</w:p>
    <w:p w14:paraId="56470E1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run(self):</w:t>
      </w:r>
    </w:p>
    <w:p w14:paraId="7EF3CC2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while self.ser1.is_open == True:</w:t>
      </w:r>
    </w:p>
    <w:p w14:paraId="69ED2CB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if self.ser1.out_waiting == False:</w:t>
      </w:r>
    </w:p>
    <w:p w14:paraId="4ADA770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self.ser1.flushInput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3A1500A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self.ser1.write</w:t>
      </w:r>
      <w:proofErr w:type="gramEnd"/>
      <w:r w:rsidRPr="00FA37C3">
        <w:rPr>
          <w:rFonts w:ascii="Courier New" w:hAnsi="Courier New" w:cs="Courier New"/>
          <w:lang w:val="en-US"/>
        </w:rPr>
        <w:t>("\x02P01S\x0d".encode("ascii"))</w:t>
      </w:r>
    </w:p>
    <w:p w14:paraId="52C656C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time.sleep</w:t>
      </w:r>
      <w:proofErr w:type="gramEnd"/>
      <w:r w:rsidRPr="00FA37C3">
        <w:rPr>
          <w:rFonts w:ascii="Courier New" w:hAnsi="Courier New" w:cs="Courier New"/>
          <w:lang w:val="en-US"/>
        </w:rPr>
        <w:t>(1)</w:t>
      </w:r>
    </w:p>
    <w:p w14:paraId="1DFC5A9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resposta = </w:t>
      </w:r>
      <w:proofErr w:type="gramStart"/>
      <w:r w:rsidRPr="00FA37C3">
        <w:rPr>
          <w:rFonts w:ascii="Courier New" w:hAnsi="Courier New" w:cs="Courier New"/>
          <w:lang w:val="en-US"/>
        </w:rPr>
        <w:t>self.ser1.read</w:t>
      </w:r>
      <w:proofErr w:type="gramEnd"/>
      <w:r w:rsidRPr="00FA37C3">
        <w:rPr>
          <w:rFonts w:ascii="Courier New" w:hAnsi="Courier New" w:cs="Courier New"/>
          <w:lang w:val="en-US"/>
        </w:rPr>
        <w:t>(self.ser1.inWaiting())</w:t>
      </w:r>
    </w:p>
    <w:p w14:paraId="752C89E7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r w:rsidRPr="00D42A66">
        <w:rPr>
          <w:rFonts w:ascii="Courier New" w:hAnsi="Courier New" w:cs="Courier New"/>
        </w:rPr>
        <w:t xml:space="preserve">resposta = </w:t>
      </w:r>
      <w:proofErr w:type="gramStart"/>
      <w:r w:rsidRPr="00D42A66">
        <w:rPr>
          <w:rFonts w:ascii="Courier New" w:hAnsi="Courier New" w:cs="Courier New"/>
        </w:rPr>
        <w:t>resposta.decode</w:t>
      </w:r>
      <w:proofErr w:type="gramEnd"/>
      <w:r w:rsidRPr="00D42A66">
        <w:rPr>
          <w:rFonts w:ascii="Courier New" w:hAnsi="Courier New" w:cs="Courier New"/>
        </w:rPr>
        <w:t>()</w:t>
      </w:r>
    </w:p>
    <w:p w14:paraId="48B35974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if len(resposta) &gt; 9:</w:t>
      </w:r>
    </w:p>
    <w:p w14:paraId="237B9EC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resposta = </w:t>
      </w:r>
      <w:proofErr w:type="gramStart"/>
      <w:r w:rsidRPr="00D42A66">
        <w:rPr>
          <w:rFonts w:ascii="Courier New" w:hAnsi="Courier New" w:cs="Courier New"/>
        </w:rPr>
        <w:t>resposta[</w:t>
      </w:r>
      <w:proofErr w:type="gramEnd"/>
      <w:r w:rsidRPr="00D42A66">
        <w:rPr>
          <w:rFonts w:ascii="Courier New" w:hAnsi="Courier New" w:cs="Courier New"/>
        </w:rPr>
        <w:t>1:10]</w:t>
      </w:r>
    </w:p>
    <w:p w14:paraId="5886A70F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bprpm = float(</w:t>
      </w:r>
      <w:proofErr w:type="gramStart"/>
      <w:r w:rsidRPr="00D42A66">
        <w:rPr>
          <w:rFonts w:ascii="Courier New" w:hAnsi="Courier New" w:cs="Courier New"/>
        </w:rPr>
        <w:t>resposta[</w:t>
      </w:r>
      <w:proofErr w:type="gramEnd"/>
      <w:r w:rsidRPr="00D42A66">
        <w:rPr>
          <w:rFonts w:ascii="Courier New" w:hAnsi="Courier New" w:cs="Courier New"/>
        </w:rPr>
        <w:t>3:8])</w:t>
      </w:r>
    </w:p>
    <w:p w14:paraId="40C3CCD5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if </w:t>
      </w:r>
      <w:proofErr w:type="gramStart"/>
      <w:r w:rsidRPr="00D42A66">
        <w:rPr>
          <w:rFonts w:ascii="Courier New" w:hAnsi="Courier New" w:cs="Courier New"/>
        </w:rPr>
        <w:t>resposta[</w:t>
      </w:r>
      <w:proofErr w:type="gramEnd"/>
      <w:r w:rsidRPr="00D42A66">
        <w:rPr>
          <w:rFonts w:ascii="Courier New" w:hAnsi="Courier New" w:cs="Courier New"/>
        </w:rPr>
        <w:t>2:3] == "+":</w:t>
      </w:r>
    </w:p>
    <w:p w14:paraId="3295CDD0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bpdir = "Clockwise"</w:t>
      </w:r>
    </w:p>
    <w:p w14:paraId="38057483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elif </w:t>
      </w:r>
      <w:proofErr w:type="gramStart"/>
      <w:r w:rsidRPr="00D42A66">
        <w:rPr>
          <w:rFonts w:ascii="Courier New" w:hAnsi="Courier New" w:cs="Courier New"/>
        </w:rPr>
        <w:t>resposta[</w:t>
      </w:r>
      <w:proofErr w:type="gramEnd"/>
      <w:r w:rsidRPr="00D42A66">
        <w:rPr>
          <w:rFonts w:ascii="Courier New" w:hAnsi="Courier New" w:cs="Courier New"/>
        </w:rPr>
        <w:t>2:3] == "-":</w:t>
      </w:r>
    </w:p>
    <w:p w14:paraId="44539829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bpdir = "Anticlockwise"</w:t>
      </w:r>
    </w:p>
    <w:p w14:paraId="56013D2D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        </w:t>
      </w:r>
      <w:r w:rsidRPr="00FA37C3">
        <w:rPr>
          <w:rFonts w:ascii="Courier New" w:hAnsi="Courier New" w:cs="Courier New"/>
          <w:lang w:val="en-US"/>
        </w:rPr>
        <w:t>else:</w:t>
      </w:r>
    </w:p>
    <w:p w14:paraId="0894D0D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bpdir = " "</w:t>
      </w:r>
    </w:p>
    <w:p w14:paraId="501CE51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(rc, mid) = </w:t>
      </w:r>
      <w:proofErr w:type="gramStart"/>
      <w:r w:rsidRPr="00FA37C3">
        <w:rPr>
          <w:rFonts w:ascii="Courier New" w:hAnsi="Courier New" w:cs="Courier New"/>
          <w:lang w:val="en-US"/>
        </w:rPr>
        <w:t>client.publish</w:t>
      </w:r>
      <w:proofErr w:type="gramEnd"/>
      <w:r w:rsidRPr="00FA37C3">
        <w:rPr>
          <w:rFonts w:ascii="Courier New" w:hAnsi="Courier New" w:cs="Courier New"/>
          <w:lang w:val="en-US"/>
        </w:rPr>
        <w:t>("EvaCairoBPRPM", bprpm, qos=1)</w:t>
      </w:r>
    </w:p>
    <w:p w14:paraId="7F8D1EB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(rc</w:t>
      </w:r>
      <w:proofErr w:type="gramStart"/>
      <w:r w:rsidRPr="00FA37C3">
        <w:rPr>
          <w:rFonts w:ascii="Courier New" w:hAnsi="Courier New" w:cs="Courier New"/>
          <w:lang w:val="en-US"/>
        </w:rPr>
        <w:t>1,mid</w:t>
      </w:r>
      <w:proofErr w:type="gramEnd"/>
      <w:r w:rsidRPr="00FA37C3">
        <w:rPr>
          <w:rFonts w:ascii="Courier New" w:hAnsi="Courier New" w:cs="Courier New"/>
          <w:lang w:val="en-US"/>
        </w:rPr>
        <w:t>1) = client.publish("EvaCairoBPDir", bpdir, qos=1)</w:t>
      </w:r>
    </w:p>
    <w:p w14:paraId="63DFFBE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22D02B1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27118DC3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            </w:t>
      </w:r>
      <w:r w:rsidRPr="00D42A66">
        <w:rPr>
          <w:rFonts w:ascii="Courier New" w:hAnsi="Courier New" w:cs="Courier New"/>
        </w:rPr>
        <w:t>pass</w:t>
      </w:r>
    </w:p>
    <w:p w14:paraId="6778301A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else:</w:t>
      </w:r>
    </w:p>
    <w:p w14:paraId="08DA537A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    if </w:t>
      </w:r>
      <w:proofErr w:type="gramStart"/>
      <w:r w:rsidRPr="00D42A66">
        <w:rPr>
          <w:rFonts w:ascii="Courier New" w:hAnsi="Courier New" w:cs="Courier New"/>
        </w:rPr>
        <w:t>self.iterations</w:t>
      </w:r>
      <w:proofErr w:type="gramEnd"/>
      <w:r w:rsidRPr="00D42A66">
        <w:rPr>
          <w:rFonts w:ascii="Courier New" w:hAnsi="Courier New" w:cs="Courier New"/>
        </w:rPr>
        <w:t xml:space="preserve"> == (self.inter - 1):#colcar um valor recebido do gui aqui</w:t>
      </w:r>
    </w:p>
    <w:p w14:paraId="3AC136BA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        self.arq.write(time.strftime("%Y-%m-%d", time.localtime()) + "\t" + time.strftime("%X", time.localtime()) + "\t" + bpdir + "\t" +  str(bprpm) + "\n") </w:t>
      </w:r>
    </w:p>
    <w:p w14:paraId="215D5B6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158781F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    else:</w:t>
      </w:r>
    </w:p>
    <w:p w14:paraId="0A919F8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+= 1 </w:t>
      </w:r>
    </w:p>
    <w:p w14:paraId="0FA1936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else:</w:t>
      </w:r>
    </w:p>
    <w:p w14:paraId="44A080F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(rc, mid) = </w:t>
      </w:r>
      <w:proofErr w:type="gramStart"/>
      <w:r w:rsidRPr="00FA37C3">
        <w:rPr>
          <w:rFonts w:ascii="Courier New" w:hAnsi="Courier New" w:cs="Courier New"/>
          <w:lang w:val="en-US"/>
        </w:rPr>
        <w:t>client.publish</w:t>
      </w:r>
      <w:proofErr w:type="gramEnd"/>
      <w:r w:rsidRPr="00FA37C3">
        <w:rPr>
          <w:rFonts w:ascii="Courier New" w:hAnsi="Courier New" w:cs="Courier New"/>
          <w:lang w:val="en-US"/>
        </w:rPr>
        <w:t>("EvaCairoBPRPM", 0, qos=1)</w:t>
      </w:r>
    </w:p>
    <w:p w14:paraId="5C80D74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55CEA9A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</w:t>
      </w:r>
      <w:proofErr w:type="gramStart"/>
      <w:r w:rsidRPr="00FA37C3">
        <w:rPr>
          <w:rFonts w:ascii="Courier New" w:hAnsi="Courier New" w:cs="Courier New"/>
          <w:lang w:val="en-US"/>
        </w:rPr>
        <w:t>resume(</w:t>
      </w:r>
      <w:proofErr w:type="gramEnd"/>
      <w:r w:rsidRPr="00FA37C3">
        <w:rPr>
          <w:rFonts w:ascii="Courier New" w:hAnsi="Courier New" w:cs="Courier New"/>
          <w:lang w:val="en-US"/>
        </w:rPr>
        <w:t>self, inter):</w:t>
      </w:r>
    </w:p>
    <w:p w14:paraId="74508CF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self.nome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"Peristaltic Pump " + time.strftime("%Y-%m-%d", time.localtime())</w:t>
      </w:r>
    </w:p>
    <w:p w14:paraId="513BE8B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self.arq = </w:t>
      </w:r>
      <w:proofErr w:type="gramStart"/>
      <w:r w:rsidRPr="00FA37C3">
        <w:rPr>
          <w:rFonts w:ascii="Courier New" w:hAnsi="Courier New" w:cs="Courier New"/>
          <w:lang w:val="en-US"/>
        </w:rPr>
        <w:t>open(</w:t>
      </w:r>
      <w:proofErr w:type="gramEnd"/>
      <w:r w:rsidRPr="00FA37C3">
        <w:rPr>
          <w:rFonts w:ascii="Courier New" w:hAnsi="Courier New" w:cs="Courier New"/>
          <w:lang w:val="en-US"/>
        </w:rPr>
        <w:t>"Data\\" + self.nome + ".tsv", 'w')</w:t>
      </w:r>
    </w:p>
    <w:p w14:paraId="025CB02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self.arq.write</w:t>
      </w:r>
      <w:proofErr w:type="gramEnd"/>
      <w:r w:rsidRPr="00FA37C3">
        <w:rPr>
          <w:rFonts w:ascii="Courier New" w:hAnsi="Courier New" w:cs="Courier New"/>
          <w:lang w:val="en-US"/>
        </w:rPr>
        <w:t>("Data\tTime\tDirection\tRPM\n")</w:t>
      </w:r>
    </w:p>
    <w:p w14:paraId="38DE3D3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self.inter</w:t>
      </w:r>
      <w:proofErr w:type="gramEnd"/>
      <w:r w:rsidRPr="00FA37C3">
        <w:rPr>
          <w:rFonts w:ascii="Courier New" w:hAnsi="Courier New" w:cs="Courier New"/>
          <w:lang w:val="en-US"/>
        </w:rPr>
        <w:t xml:space="preserve"> = inter</w:t>
      </w:r>
    </w:p>
    <w:p w14:paraId="40DFC65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63C8FA8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303F0D3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.notify()  # unblock self if waiting</w:t>
      </w:r>
    </w:p>
    <w:p w14:paraId="7DEAD57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350C11F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pause(self):</w:t>
      </w:r>
    </w:p>
    <w:p w14:paraId="2B1930F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self.arq.close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0078CC47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3541710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make self block and wait</w:t>
      </w:r>
    </w:p>
    <w:p w14:paraId="2A99B39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658CA1D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>class iotinc(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):</w:t>
      </w:r>
    </w:p>
    <w:p w14:paraId="5F293A0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__init_</w:t>
      </w:r>
      <w:proofErr w:type="gramStart"/>
      <w:r w:rsidRPr="00FA37C3">
        <w:rPr>
          <w:rFonts w:ascii="Courier New" w:hAnsi="Courier New" w:cs="Courier New"/>
          <w:lang w:val="en-US"/>
        </w:rPr>
        <w:t>_(</w:t>
      </w:r>
      <w:proofErr w:type="gramEnd"/>
      <w:r w:rsidRPr="00FA37C3">
        <w:rPr>
          <w:rFonts w:ascii="Courier New" w:hAnsi="Courier New" w:cs="Courier New"/>
          <w:lang w:val="en-US"/>
        </w:rPr>
        <w:t>self, ser2):</w:t>
      </w:r>
    </w:p>
    <w:p w14:paraId="4BA36E2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threading.Thread</w:t>
      </w:r>
      <w:proofErr w:type="gramEnd"/>
      <w:r w:rsidRPr="00FA37C3">
        <w:rPr>
          <w:rFonts w:ascii="Courier New" w:hAnsi="Courier New" w:cs="Courier New"/>
          <w:lang w:val="en-US"/>
        </w:rPr>
        <w:t>.__init__(self)</w:t>
      </w:r>
    </w:p>
    <w:p w14:paraId="57C527E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time.sleep</w:t>
      </w:r>
      <w:proofErr w:type="gramEnd"/>
      <w:r w:rsidRPr="00FA37C3">
        <w:rPr>
          <w:rFonts w:ascii="Courier New" w:hAnsi="Courier New" w:cs="Courier New"/>
          <w:lang w:val="en-US"/>
        </w:rPr>
        <w:t>(2)</w:t>
      </w:r>
    </w:p>
    <w:p w14:paraId="4197C38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self.ser</w:t>
      </w:r>
      <w:proofErr w:type="gramEnd"/>
      <w:r w:rsidRPr="00FA37C3">
        <w:rPr>
          <w:rFonts w:ascii="Courier New" w:hAnsi="Courier New" w:cs="Courier New"/>
          <w:lang w:val="en-US"/>
        </w:rPr>
        <w:t>2 = ser2</w:t>
      </w:r>
    </w:p>
    <w:p w14:paraId="76359F6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threading.Condition()</w:t>
      </w:r>
    </w:p>
    <w:p w14:paraId="023158E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3A2CAD8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self.daemon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5F08CC9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</w:t>
      </w:r>
    </w:p>
    <w:p w14:paraId="6F9D731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self.nome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''</w:t>
      </w:r>
    </w:p>
    <w:p w14:paraId="065599C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self.arq = ''</w:t>
      </w:r>
    </w:p>
    <w:p w14:paraId="1CF8CEA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self.inter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101C4CA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</w:p>
    <w:p w14:paraId="28B4C1A3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run(self):</w:t>
      </w:r>
    </w:p>
    <w:p w14:paraId="39755B7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while self.ser2.is_open == True:</w:t>
      </w:r>
    </w:p>
    <w:p w14:paraId="6641ADA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if self.ser2.out_waiting == False:</w:t>
      </w:r>
    </w:p>
    <w:p w14:paraId="00AEE07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self.ser2.flushInput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4FE5188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self.ser2.write</w:t>
      </w:r>
      <w:proofErr w:type="gramEnd"/>
      <w:r w:rsidRPr="00FA37C3">
        <w:rPr>
          <w:rFonts w:ascii="Courier New" w:hAnsi="Courier New" w:cs="Courier New"/>
          <w:lang w:val="en-US"/>
        </w:rPr>
        <w:t>("S\x0d".encode("ascii"))</w:t>
      </w:r>
    </w:p>
    <w:p w14:paraId="22EBE0B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self.ser2.readline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4E17DB30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A37C3">
        <w:rPr>
          <w:rFonts w:ascii="Courier New" w:hAnsi="Courier New" w:cs="Courier New"/>
          <w:lang w:val="en-US"/>
        </w:rPr>
        <w:t>self.ser2.readline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0440A811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    </w:t>
      </w:r>
      <w:r w:rsidRPr="00D42A66">
        <w:rPr>
          <w:rFonts w:ascii="Courier New" w:hAnsi="Courier New" w:cs="Courier New"/>
        </w:rPr>
        <w:t xml:space="preserve">resposta = </w:t>
      </w:r>
      <w:proofErr w:type="gramStart"/>
      <w:r w:rsidRPr="00D42A66">
        <w:rPr>
          <w:rFonts w:ascii="Courier New" w:hAnsi="Courier New" w:cs="Courier New"/>
        </w:rPr>
        <w:t>self.ser2.readline</w:t>
      </w:r>
      <w:proofErr w:type="gramEnd"/>
      <w:r w:rsidRPr="00D42A66">
        <w:rPr>
          <w:rFonts w:ascii="Courier New" w:hAnsi="Courier New" w:cs="Courier New"/>
        </w:rPr>
        <w:t>()</w:t>
      </w:r>
    </w:p>
    <w:p w14:paraId="3F7C4FAB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inctemp = </w:t>
      </w:r>
      <w:proofErr w:type="gramStart"/>
      <w:r w:rsidRPr="00D42A66">
        <w:rPr>
          <w:rFonts w:ascii="Courier New" w:hAnsi="Courier New" w:cs="Courier New"/>
        </w:rPr>
        <w:t>resposta[</w:t>
      </w:r>
      <w:proofErr w:type="gramEnd"/>
      <w:r w:rsidRPr="00D42A66">
        <w:rPr>
          <w:rFonts w:ascii="Courier New" w:hAnsi="Courier New" w:cs="Courier New"/>
        </w:rPr>
        <w:t>20:24].decode()</w:t>
      </w:r>
    </w:p>
    <w:p w14:paraId="1F09358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        </w:t>
      </w:r>
      <w:r w:rsidRPr="00FA37C3">
        <w:rPr>
          <w:rFonts w:ascii="Courier New" w:hAnsi="Courier New" w:cs="Courier New"/>
          <w:lang w:val="en-US"/>
        </w:rPr>
        <w:t xml:space="preserve">(rc, mid) = </w:t>
      </w:r>
      <w:proofErr w:type="gramStart"/>
      <w:r w:rsidRPr="00FA37C3">
        <w:rPr>
          <w:rFonts w:ascii="Courier New" w:hAnsi="Courier New" w:cs="Courier New"/>
          <w:lang w:val="en-US"/>
        </w:rPr>
        <w:t>client.publish</w:t>
      </w:r>
      <w:proofErr w:type="gramEnd"/>
      <w:r w:rsidRPr="00FA37C3">
        <w:rPr>
          <w:rFonts w:ascii="Courier New" w:hAnsi="Courier New" w:cs="Courier New"/>
          <w:lang w:val="en-US"/>
        </w:rPr>
        <w:t>("EvaCairoInTemp", inctemp, qos=1)</w:t>
      </w:r>
    </w:p>
    <w:p w14:paraId="3F565C4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6F1F9F8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2B390386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FA37C3">
        <w:rPr>
          <w:rFonts w:ascii="Courier New" w:hAnsi="Courier New" w:cs="Courier New"/>
          <w:lang w:val="en-US"/>
        </w:rPr>
        <w:t xml:space="preserve">                        </w:t>
      </w:r>
      <w:r w:rsidRPr="00D42A66">
        <w:rPr>
          <w:rFonts w:ascii="Courier New" w:hAnsi="Courier New" w:cs="Courier New"/>
        </w:rPr>
        <w:t>pass</w:t>
      </w:r>
    </w:p>
    <w:p w14:paraId="4548E5C0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else:</w:t>
      </w:r>
    </w:p>
    <w:p w14:paraId="18A2C7D3" w14:textId="77777777" w:rsidR="00D42A66" w:rsidRPr="00D42A66" w:rsidRDefault="00D42A66" w:rsidP="00D42A66">
      <w:pPr>
        <w:pStyle w:val="PlainText"/>
        <w:rPr>
          <w:rFonts w:ascii="Courier New" w:hAnsi="Courier New" w:cs="Courier New"/>
        </w:rPr>
      </w:pPr>
      <w:r w:rsidRPr="00D42A66">
        <w:rPr>
          <w:rFonts w:ascii="Courier New" w:hAnsi="Courier New" w:cs="Courier New"/>
        </w:rPr>
        <w:t xml:space="preserve">                        if </w:t>
      </w:r>
      <w:proofErr w:type="gramStart"/>
      <w:r w:rsidRPr="00D42A66">
        <w:rPr>
          <w:rFonts w:ascii="Courier New" w:hAnsi="Courier New" w:cs="Courier New"/>
        </w:rPr>
        <w:t>self.iterations</w:t>
      </w:r>
      <w:proofErr w:type="gramEnd"/>
      <w:r w:rsidRPr="00D42A66">
        <w:rPr>
          <w:rFonts w:ascii="Courier New" w:hAnsi="Courier New" w:cs="Courier New"/>
        </w:rPr>
        <w:t xml:space="preserve"> == 10:#colcar um valor recebido do gui aqui</w:t>
      </w:r>
    </w:p>
    <w:p w14:paraId="37D8B1A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D42A66">
        <w:rPr>
          <w:rFonts w:ascii="Courier New" w:hAnsi="Courier New" w:cs="Courier New"/>
        </w:rPr>
        <w:t xml:space="preserve">        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self.arq.write</w:t>
      </w:r>
      <w:proofErr w:type="gramEnd"/>
      <w:r w:rsidRPr="00FA37C3">
        <w:rPr>
          <w:rFonts w:ascii="Courier New" w:hAnsi="Courier New" w:cs="Courier New"/>
          <w:lang w:val="en-US"/>
        </w:rPr>
        <w:t xml:space="preserve">(time.strftime("%Y-%m-%d", time.localtime()) + "\t" + time.strftime("%X", time.localtime()) + "\t" + inctemp + "\n") </w:t>
      </w:r>
    </w:p>
    <w:p w14:paraId="0F24693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= 0</w:t>
      </w:r>
    </w:p>
    <w:p w14:paraId="02E59ED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    else:</w:t>
      </w:r>
    </w:p>
    <w:p w14:paraId="3E0AECCE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FA37C3">
        <w:rPr>
          <w:rFonts w:ascii="Courier New" w:hAnsi="Courier New" w:cs="Courier New"/>
          <w:lang w:val="en-US"/>
        </w:rPr>
        <w:t>self.iterations</w:t>
      </w:r>
      <w:proofErr w:type="gramEnd"/>
      <w:r w:rsidRPr="00FA37C3">
        <w:rPr>
          <w:rFonts w:ascii="Courier New" w:hAnsi="Courier New" w:cs="Courier New"/>
          <w:lang w:val="en-US"/>
        </w:rPr>
        <w:t xml:space="preserve"> += 1</w:t>
      </w:r>
    </w:p>
    <w:p w14:paraId="442B60BF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else:</w:t>
      </w:r>
    </w:p>
    <w:p w14:paraId="4F2B5BEC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(rc, mid) = </w:t>
      </w:r>
      <w:proofErr w:type="gramStart"/>
      <w:r w:rsidRPr="00FA37C3">
        <w:rPr>
          <w:rFonts w:ascii="Courier New" w:hAnsi="Courier New" w:cs="Courier New"/>
          <w:lang w:val="en-US"/>
        </w:rPr>
        <w:t>client.publish</w:t>
      </w:r>
      <w:proofErr w:type="gramEnd"/>
      <w:r w:rsidRPr="00FA37C3">
        <w:rPr>
          <w:rFonts w:ascii="Courier New" w:hAnsi="Courier New" w:cs="Courier New"/>
          <w:lang w:val="en-US"/>
        </w:rPr>
        <w:t>("EvaCairoInTemp", 0, qos=1)</w:t>
      </w:r>
    </w:p>
    <w:p w14:paraId="4D72531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35EA517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resume(self):</w:t>
      </w:r>
    </w:p>
    <w:p w14:paraId="7944910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self.nome</w:t>
      </w:r>
      <w:proofErr w:type="gramEnd"/>
      <w:r w:rsidRPr="00FA37C3">
        <w:rPr>
          <w:rFonts w:ascii="Courier New" w:hAnsi="Courier New" w:cs="Courier New"/>
          <w:lang w:val="en-US"/>
        </w:rPr>
        <w:t xml:space="preserve"> = "Incubator " + time.strftime("%Y-%m-%d", time.localtime())</w:t>
      </w:r>
    </w:p>
    <w:p w14:paraId="567CC65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self.arq = </w:t>
      </w:r>
      <w:proofErr w:type="gramStart"/>
      <w:r w:rsidRPr="00FA37C3">
        <w:rPr>
          <w:rFonts w:ascii="Courier New" w:hAnsi="Courier New" w:cs="Courier New"/>
          <w:lang w:val="en-US"/>
        </w:rPr>
        <w:t>open(</w:t>
      </w:r>
      <w:proofErr w:type="gramEnd"/>
      <w:r w:rsidRPr="00FA37C3">
        <w:rPr>
          <w:rFonts w:ascii="Courier New" w:hAnsi="Courier New" w:cs="Courier New"/>
          <w:lang w:val="en-US"/>
        </w:rPr>
        <w:t>"Data\\" + self.nome + ".tsv", 'w')</w:t>
      </w:r>
    </w:p>
    <w:p w14:paraId="0BD1906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self.arq.write</w:t>
      </w:r>
      <w:proofErr w:type="gramEnd"/>
      <w:r w:rsidRPr="00FA37C3">
        <w:rPr>
          <w:rFonts w:ascii="Courier New" w:hAnsi="Courier New" w:cs="Courier New"/>
          <w:lang w:val="en-US"/>
        </w:rPr>
        <w:t>("Data\tTime\tºC\n")</w:t>
      </w:r>
    </w:p>
    <w:p w14:paraId="019DC458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1C82204A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False</w:t>
      </w:r>
    </w:p>
    <w:p w14:paraId="471D72D4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.notify()  # unblock self if waiting</w:t>
      </w:r>
    </w:p>
    <w:p w14:paraId="4FCAF9FB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p w14:paraId="38E4F4F1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def pause(self):</w:t>
      </w:r>
    </w:p>
    <w:p w14:paraId="42958476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37C3">
        <w:rPr>
          <w:rFonts w:ascii="Courier New" w:hAnsi="Courier New" w:cs="Courier New"/>
          <w:lang w:val="en-US"/>
        </w:rPr>
        <w:t>self.arq.clode</w:t>
      </w:r>
      <w:proofErr w:type="gramEnd"/>
      <w:r w:rsidRPr="00FA37C3">
        <w:rPr>
          <w:rFonts w:ascii="Courier New" w:hAnsi="Courier New" w:cs="Courier New"/>
          <w:lang w:val="en-US"/>
        </w:rPr>
        <w:t>()</w:t>
      </w:r>
    </w:p>
    <w:p w14:paraId="7D078492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with </w:t>
      </w:r>
      <w:proofErr w:type="gramStart"/>
      <w:r w:rsidRPr="00FA37C3">
        <w:rPr>
          <w:rFonts w:ascii="Courier New" w:hAnsi="Courier New" w:cs="Courier New"/>
          <w:lang w:val="en-US"/>
        </w:rPr>
        <w:t>self.state</w:t>
      </w:r>
      <w:proofErr w:type="gramEnd"/>
      <w:r w:rsidRPr="00FA37C3">
        <w:rPr>
          <w:rFonts w:ascii="Courier New" w:hAnsi="Courier New" w:cs="Courier New"/>
          <w:lang w:val="en-US"/>
        </w:rPr>
        <w:t>:</w:t>
      </w:r>
    </w:p>
    <w:p w14:paraId="2475CFD9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  <w:r w:rsidRPr="00FA37C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A37C3">
        <w:rPr>
          <w:rFonts w:ascii="Courier New" w:hAnsi="Courier New" w:cs="Courier New"/>
          <w:lang w:val="en-US"/>
        </w:rPr>
        <w:t>self.paused</w:t>
      </w:r>
      <w:proofErr w:type="gramEnd"/>
      <w:r w:rsidRPr="00FA37C3">
        <w:rPr>
          <w:rFonts w:ascii="Courier New" w:hAnsi="Courier New" w:cs="Courier New"/>
          <w:lang w:val="en-US"/>
        </w:rPr>
        <w:t xml:space="preserve"> = True  # make self block and wait</w:t>
      </w:r>
    </w:p>
    <w:p w14:paraId="56B38695" w14:textId="77777777" w:rsidR="00D42A66" w:rsidRPr="00FA37C3" w:rsidRDefault="00D42A66" w:rsidP="00D42A66">
      <w:pPr>
        <w:pStyle w:val="PlainText"/>
        <w:rPr>
          <w:rFonts w:ascii="Courier New" w:hAnsi="Courier New" w:cs="Courier New"/>
          <w:lang w:val="en-US"/>
        </w:rPr>
      </w:pPr>
    </w:p>
    <w:sectPr w:rsidR="00D42A66" w:rsidRPr="00FA37C3" w:rsidSect="00816E2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D1"/>
    <w:rsid w:val="0015103B"/>
    <w:rsid w:val="00343542"/>
    <w:rsid w:val="007F6DD1"/>
    <w:rsid w:val="00A917DF"/>
    <w:rsid w:val="00C93953"/>
    <w:rsid w:val="00D42A66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B11A"/>
  <w15:chartTrackingRefBased/>
  <w15:docId w15:val="{3D172875-8197-4F53-A758-BD4648F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E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E2A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3435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51101</TotalTime>
  <Pages>5</Pages>
  <Words>1546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Eva1</dc:creator>
  <cp:keywords/>
  <dc:description/>
  <cp:lastModifiedBy>Andreas Kaasi</cp:lastModifiedBy>
  <cp:revision>1</cp:revision>
  <dcterms:created xsi:type="dcterms:W3CDTF">2020-02-21T14:01:00Z</dcterms:created>
  <dcterms:modified xsi:type="dcterms:W3CDTF">2020-03-28T01:43:00Z</dcterms:modified>
</cp:coreProperties>
</file>